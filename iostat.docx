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EE" w:rsidRPr="008B25EE" w:rsidRDefault="008B25EE" w:rsidP="008B25EE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Linux系统出现了性能问题，一般我们可以通过top、</w:t>
      </w: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iostat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、free、</w:t>
      </w: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vmstat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等命令来查看初步定位问题。其中</w:t>
      </w: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iostat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可以给我们提供丰富的IO状态数据。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FF0000"/>
          <w:kern w:val="0"/>
          <w:szCs w:val="21"/>
        </w:rPr>
        <w:t>1. 基本使用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$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iostat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-d -k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参数 -d 表示，显示设备（磁盘）使用状态；-k某些使用block为单位的列强</w:t>
      </w:r>
      <w:proofErr w:type="gram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制使用</w:t>
      </w:r>
      <w:proofErr w:type="gram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Kilobytes为单位；1 10表示，数据显示每隔1秒刷新一次，共显示10次。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# </w:t>
      </w:r>
      <w:proofErr w:type="spellStart"/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iostat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-d -k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Linux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3.13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.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-generic (s2-bra)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_x86_64_    (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CPU)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9.70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11.26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152.88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115117000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1562622226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732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24.00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15.00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420.00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120.00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420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120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5.00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52.00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452.00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452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tps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kB_wrtn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kB_read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kB_wrtn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3.00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96.00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96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lastRenderedPageBreak/>
        <w:t>tps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：该设备每秒的传输次数（Indicate the number of transfers per second that were issued to the device.）。“一次传输”意思是“一次I/O请求”。多个逻辑请求可能会被合并为“一次I/O请求”。“一次传输”请求的大小是未知的。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kB_read</w:t>
      </w:r>
      <w:proofErr w:type="spellEnd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/s</w:t>
      </w: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：每秒从设备（drive expressed）读取的数据量；</w:t>
      </w: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kB_wrtn</w:t>
      </w:r>
      <w:proofErr w:type="spellEnd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/s</w:t>
      </w: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：每秒向设备（drive expressed）写入的数据量；</w:t>
      </w: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kB_read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：读取的总数据量；</w:t>
      </w: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kB_wrtn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：写入的总数量数据量；这些单位都为Kilobytes。</w:t>
      </w:r>
    </w:p>
    <w:p w:rsidR="008B25EE" w:rsidRPr="008B25EE" w:rsidRDefault="008B25EE" w:rsidP="008B25EE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上面的例子中，我们可以看到磁盘</w:t>
      </w: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sda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以及它的各个分区的统计数据，当时统计的磁盘总TPS是39.29，下面是各个分区的TPS。（因为是瞬间值，所以总TPS并不严格等于各个分区TPS的总和）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FF0000"/>
          <w:kern w:val="0"/>
          <w:szCs w:val="21"/>
        </w:rPr>
        <w:t>2. -x 参数</w:t>
      </w:r>
    </w:p>
    <w:p w:rsidR="008B25EE" w:rsidRPr="008B25EE" w:rsidRDefault="008B25EE" w:rsidP="008B25EE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使用-x参数我们可以获得更多统计信息。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# </w:t>
      </w:r>
      <w:proofErr w:type="spellStart"/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iostat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-d -x -k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Linux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3.13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.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-generic (s2-bra)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_x86_64_    (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CPU)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0.04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18.64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0.19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9.51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11.26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152.88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33.85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0.70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0.66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0.71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0.02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17.00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54.00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1592.00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58.96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rrqm</w:t>
      </w:r>
      <w:proofErr w:type="spellEnd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/s</w:t>
      </w: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：每秒这个设备相关的读取请求有多少被Merge了（当系统调用需要读取数据的时候，VFS将请求发到各个FS，如果FS发现不同的读取请求读取的是相同Block的数据，FS会将这个请求合并Merge）；</w:t>
      </w: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wrqm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/s：每秒这个设备相关的写入请求有多少被Merge了。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rsec</w:t>
      </w:r>
      <w:proofErr w:type="spellEnd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/s</w:t>
      </w: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：每秒读取的扇区数；</w:t>
      </w: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wsec</w:t>
      </w:r>
      <w:proofErr w:type="spellEnd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/</w:t>
      </w: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：每秒写入的扇区数。</w:t>
      </w:r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r/s</w:t>
      </w: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：The number of read requests that were issued to the device per second；</w:t>
      </w:r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w/s</w:t>
      </w: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：The number of write requests that were issued to the device per second；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await</w:t>
      </w: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：每一个IO请求的处理的平均时间（单位是</w:t>
      </w:r>
      <w:del w:id="0" w:author="Unknown" w:date="2011-03-01T08:00:00Z">
        <w:r w:rsidRPr="008B25EE">
          <w:rPr>
            <w:rFonts w:ascii="微软雅黑" w:eastAsia="微软雅黑" w:hAnsi="微软雅黑" w:cs="宋体" w:hint="eastAsia"/>
            <w:color w:val="C8C3BC"/>
            <w:kern w:val="0"/>
            <w:szCs w:val="21"/>
          </w:rPr>
          <w:delText>微秒</w:delText>
        </w:r>
      </w:del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毫秒）。这里可以理解为IO的响应时间，一般地系统IO响应时间应该低于5ms，如果大于10ms就比较大了。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%</w:t>
      </w:r>
      <w:proofErr w:type="spellStart"/>
      <w:r w:rsidRPr="008B25EE">
        <w:rPr>
          <w:rFonts w:ascii="微软雅黑" w:eastAsia="微软雅黑" w:hAnsi="微软雅黑" w:cs="宋体" w:hint="eastAsia"/>
          <w:color w:val="0000FF"/>
          <w:kern w:val="0"/>
          <w:szCs w:val="21"/>
        </w:rPr>
        <w:t>util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：在统计时间内所有处理IO时间，除以总共统计时间。例如，如果统计间隔1秒，该设备有0.8秒在处理IO，而0.2秒闲置，那么该设备的%</w:t>
      </w: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util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 xml:space="preserve"> = 0.8/1 = 80%，所以该参数暗示了设备的繁忙程度。一般地，如果该参数是100%表示设备已经接近满负荷运行了（当然如果是多磁盘，即使%</w:t>
      </w: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util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是100%，因为磁盘的并发能力，所以磁盘使用未必就到了瓶颈）。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FF0000"/>
          <w:kern w:val="0"/>
          <w:szCs w:val="21"/>
        </w:rPr>
        <w:t>3. -c 参数</w:t>
      </w:r>
    </w:p>
    <w:p w:rsidR="008B25EE" w:rsidRPr="008B25EE" w:rsidRDefault="008B25EE" w:rsidP="008B25EE">
      <w:pPr>
        <w:widowControl/>
        <w:shd w:val="clear" w:color="auto" w:fill="181A1B"/>
        <w:spacing w:before="150" w:after="150"/>
        <w:jc w:val="left"/>
        <w:rPr>
          <w:rFonts w:ascii="微软雅黑" w:eastAsia="微软雅黑" w:hAnsi="微软雅黑" w:cs="宋体" w:hint="eastAsia"/>
          <w:color w:val="C8C3BC"/>
          <w:kern w:val="0"/>
          <w:szCs w:val="21"/>
        </w:rPr>
      </w:pP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iostat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还可以用来获取</w:t>
      </w:r>
      <w:proofErr w:type="spellStart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cpu</w:t>
      </w:r>
      <w:proofErr w:type="spellEnd"/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部分状态值：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# </w:t>
      </w:r>
      <w:proofErr w:type="spellStart"/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iostat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-c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Linux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3.13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.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-generic (s2-bra)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_x86_64_    (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CPU)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0.74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0.08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99.18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5.13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94.87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14.25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0.25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85.50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6.26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0.13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93.62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proofErr w:type="gramStart"/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proofErr w:type="gram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proofErr w:type="gramStart"/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proofErr w:type="gram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97.88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proofErr w:type="gramStart"/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proofErr w:type="gram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0.25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0.13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99.62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avg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-cpu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:  %user   %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nice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%system %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%steal   %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idle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0.38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99.50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FF0000"/>
          <w:kern w:val="0"/>
          <w:szCs w:val="21"/>
        </w:rPr>
        <w:t>4. 常见用法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iostat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-d -k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#查看TPS和吞吐量信息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iostat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-d -x -k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#查看设备使用率（%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）、响应时间（await）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iostat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-c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    #查看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cpu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状态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FF0000"/>
          <w:kern w:val="0"/>
          <w:szCs w:val="21"/>
        </w:rPr>
        <w:t>5. 实例分析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# </w:t>
      </w:r>
      <w:proofErr w:type="spellStart"/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iostat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-d -k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|</w:t>
      </w:r>
      <w:proofErr w:type="spellStart"/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9.70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11.26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152.90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115128232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1562837250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64.00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116.00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116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208.00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208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41.00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196.00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196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25.00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580.00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580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26.00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164.00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164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21.00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92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184.00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184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184.00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184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42.00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1136.00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1136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上面看到，磁盘每秒传输次数平均约10；每秒磁盘读取约5KB，写入约100KB。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# </w:t>
      </w:r>
      <w:proofErr w:type="spellStart"/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iostat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-d -x -k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Linux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3.13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.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-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-generic (s2-bra)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/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_x86_64_    (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CPU)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0.04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18.64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0.19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9.51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11.26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152.90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33.85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0.70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0.66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0.71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0.02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0.02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0.15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23.00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3.00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66.00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828.00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25.09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23.00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2.00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Device:         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rrqm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wrqm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 r/s     </w:t>
      </w:r>
      <w:r w:rsidRPr="008B25EE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 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wkB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/s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avgrq-sz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avgqu-sz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await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r_await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w_</w:t>
      </w:r>
      <w:proofErr w:type="gram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await</w:t>
      </w:r>
      <w:proofErr w:type="spell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</w:t>
      </w:r>
      <w:proofErr w:type="spellStart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>svctm</w:t>
      </w:r>
      <w:proofErr w:type="spellEnd"/>
      <w:proofErr w:type="gramEnd"/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%</w:t>
      </w:r>
      <w:proofErr w:type="spell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proofErr w:type="spellEnd"/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E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6E3"/>
          <w:kern w:val="0"/>
          <w:sz w:val="24"/>
          <w:szCs w:val="24"/>
        </w:rPr>
      </w:pPr>
      <w:proofErr w:type="spellStart"/>
      <w:proofErr w:type="gramStart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>sdb</w:t>
      </w:r>
      <w:proofErr w:type="spellEnd"/>
      <w:proofErr w:type="gramEnd"/>
      <w:r w:rsidRPr="008B25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8B25EE">
        <w:rPr>
          <w:rFonts w:ascii="宋体" w:eastAsia="宋体" w:hAnsi="宋体" w:cs="宋体"/>
          <w:color w:val="E8E6E3"/>
          <w:kern w:val="0"/>
          <w:sz w:val="24"/>
          <w:szCs w:val="24"/>
        </w:rPr>
        <w:t xml:space="preserve">   </w:t>
      </w:r>
      <w:r w:rsidRPr="008B25EE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</w:p>
    <w:p w:rsidR="008B25EE" w:rsidRPr="008B25EE" w:rsidRDefault="008B25EE" w:rsidP="008B25EE">
      <w:pPr>
        <w:widowControl/>
        <w:shd w:val="clear" w:color="auto" w:fill="181A1B"/>
        <w:jc w:val="left"/>
        <w:rPr>
          <w:rFonts w:ascii="微软雅黑" w:eastAsia="微软雅黑" w:hAnsi="微软雅黑" w:cs="宋体"/>
          <w:color w:val="C8C3BC"/>
          <w:kern w:val="0"/>
          <w:szCs w:val="21"/>
        </w:rPr>
      </w:pPr>
      <w:r w:rsidRPr="008B25EE">
        <w:rPr>
          <w:rFonts w:ascii="微软雅黑" w:eastAsia="微软雅黑" w:hAnsi="微软雅黑" w:cs="宋体" w:hint="eastAsia"/>
          <w:color w:val="C8C3BC"/>
          <w:kern w:val="0"/>
          <w:szCs w:val="21"/>
        </w:rPr>
        <w:t>可以看到磁盘的平均响应时间&lt;5ms，磁盘使用率&lt;10，磁盘响应正常。</w:t>
      </w:r>
    </w:p>
    <w:p w:rsidR="00D47E1D" w:rsidRPr="008B25EE" w:rsidRDefault="00D47E1D">
      <w:bookmarkStart w:id="1" w:name="_GoBack"/>
      <w:bookmarkEnd w:id="1"/>
    </w:p>
    <w:sectPr w:rsidR="00D47E1D" w:rsidRPr="008B2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86"/>
    <w:rsid w:val="004D2BD7"/>
    <w:rsid w:val="00670F0E"/>
    <w:rsid w:val="006E2A86"/>
    <w:rsid w:val="008B25EE"/>
    <w:rsid w:val="00D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5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2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25E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5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2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25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8782">
              <w:marLeft w:val="0"/>
              <w:marRight w:val="0"/>
              <w:marTop w:val="75"/>
              <w:marBottom w:val="75"/>
              <w:divBdr>
                <w:top w:val="single" w:sz="6" w:space="12" w:color="3E4446"/>
                <w:left w:val="single" w:sz="6" w:space="12" w:color="3E4446"/>
                <w:bottom w:val="single" w:sz="6" w:space="12" w:color="3E4446"/>
                <w:right w:val="single" w:sz="6" w:space="12" w:color="3E4446"/>
              </w:divBdr>
            </w:div>
            <w:div w:id="376706805">
              <w:marLeft w:val="0"/>
              <w:marRight w:val="0"/>
              <w:marTop w:val="75"/>
              <w:marBottom w:val="75"/>
              <w:divBdr>
                <w:top w:val="single" w:sz="6" w:space="12" w:color="3E4446"/>
                <w:left w:val="single" w:sz="6" w:space="12" w:color="3E4446"/>
                <w:bottom w:val="single" w:sz="6" w:space="12" w:color="3E4446"/>
                <w:right w:val="single" w:sz="6" w:space="12" w:color="3E4446"/>
              </w:divBdr>
            </w:div>
          </w:divsChild>
        </w:div>
        <w:div w:id="704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395">
              <w:marLeft w:val="0"/>
              <w:marRight w:val="0"/>
              <w:marTop w:val="75"/>
              <w:marBottom w:val="75"/>
              <w:divBdr>
                <w:top w:val="single" w:sz="6" w:space="12" w:color="3E4446"/>
                <w:left w:val="single" w:sz="6" w:space="12" w:color="3E4446"/>
                <w:bottom w:val="single" w:sz="6" w:space="12" w:color="3E4446"/>
                <w:right w:val="single" w:sz="6" w:space="12" w:color="3E4446"/>
              </w:divBdr>
            </w:div>
          </w:divsChild>
        </w:div>
        <w:div w:id="1718776260">
          <w:marLeft w:val="0"/>
          <w:marRight w:val="0"/>
          <w:marTop w:val="75"/>
          <w:marBottom w:val="75"/>
          <w:divBdr>
            <w:top w:val="single" w:sz="6" w:space="12" w:color="3E4446"/>
            <w:left w:val="single" w:sz="6" w:space="12" w:color="3E4446"/>
            <w:bottom w:val="single" w:sz="6" w:space="12" w:color="3E4446"/>
            <w:right w:val="single" w:sz="6" w:space="12" w:color="3E4446"/>
          </w:divBdr>
        </w:div>
        <w:div w:id="377168351">
          <w:marLeft w:val="0"/>
          <w:marRight w:val="0"/>
          <w:marTop w:val="75"/>
          <w:marBottom w:val="75"/>
          <w:divBdr>
            <w:top w:val="single" w:sz="6" w:space="12" w:color="3E4446"/>
            <w:left w:val="single" w:sz="6" w:space="12" w:color="3E4446"/>
            <w:bottom w:val="single" w:sz="6" w:space="12" w:color="3E4446"/>
            <w:right w:val="single" w:sz="6" w:space="12" w:color="3E4446"/>
          </w:divBdr>
        </w:div>
        <w:div w:id="1801261542">
          <w:marLeft w:val="0"/>
          <w:marRight w:val="0"/>
          <w:marTop w:val="75"/>
          <w:marBottom w:val="75"/>
          <w:divBdr>
            <w:top w:val="single" w:sz="6" w:space="12" w:color="3E4446"/>
            <w:left w:val="single" w:sz="6" w:space="12" w:color="3E4446"/>
            <w:bottom w:val="single" w:sz="6" w:space="12" w:color="3E4446"/>
            <w:right w:val="single" w:sz="6" w:space="12" w:color="3E4446"/>
          </w:divBdr>
        </w:div>
        <w:div w:id="1098604327">
          <w:marLeft w:val="0"/>
          <w:marRight w:val="0"/>
          <w:marTop w:val="75"/>
          <w:marBottom w:val="75"/>
          <w:divBdr>
            <w:top w:val="single" w:sz="6" w:space="12" w:color="3E4446"/>
            <w:left w:val="single" w:sz="6" w:space="12" w:color="3E4446"/>
            <w:bottom w:val="single" w:sz="6" w:space="12" w:color="3E4446"/>
            <w:right w:val="single" w:sz="6" w:space="12" w:color="3E444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</dc:creator>
  <cp:keywords/>
  <dc:description/>
  <cp:lastModifiedBy>Tenni</cp:lastModifiedBy>
  <cp:revision>2</cp:revision>
  <dcterms:created xsi:type="dcterms:W3CDTF">2020-10-10T23:34:00Z</dcterms:created>
  <dcterms:modified xsi:type="dcterms:W3CDTF">2020-10-10T23:35:00Z</dcterms:modified>
</cp:coreProperties>
</file>